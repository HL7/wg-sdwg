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5C31" w14:textId="081A6406" w:rsidR="00A000C3" w:rsidRPr="00A000C3" w:rsidRDefault="00A000C3" w:rsidP="00A000C3">
      <w:pPr>
        <w:jc w:val="center"/>
        <w:rPr>
          <w:ins w:id="0" w:author="Sean P. McIlvenna" w:date="2020-01-07T08:29:00Z"/>
          <w:b/>
          <w:bCs/>
          <w:rPrChange w:id="1" w:author="Sean P. McIlvenna" w:date="2020-01-07T08:30:00Z">
            <w:rPr>
              <w:ins w:id="2" w:author="Sean P. McIlvenna" w:date="2020-01-07T08:29:00Z"/>
            </w:rPr>
          </w:rPrChange>
        </w:rPr>
        <w:pPrChange w:id="3" w:author="Sean P. McIlvenna" w:date="2020-01-07T08:30:00Z">
          <w:pPr>
            <w:pStyle w:val="Heading1"/>
          </w:pPr>
        </w:pPrChange>
      </w:pPr>
      <w:bookmarkStart w:id="4" w:name="_GoBack"/>
      <w:ins w:id="5" w:author="Sean P. McIlvenna" w:date="2020-01-07T08:29:00Z">
        <w:r w:rsidRPr="00A000C3">
          <w:rPr>
            <w:b/>
            <w:bCs/>
            <w:highlight w:val="yellow"/>
            <w:rPrChange w:id="6" w:author="Sean P. McIlvenna" w:date="2020-01-07T08:30:00Z">
              <w:rPr/>
            </w:rPrChange>
          </w:rPr>
          <w:t xml:space="preserve">This document has been migrated to confluence: </w:t>
        </w:r>
        <w:r w:rsidRPr="00A000C3">
          <w:rPr>
            <w:b/>
            <w:bCs/>
            <w:highlight w:val="yellow"/>
            <w:rPrChange w:id="7" w:author="Sean P. McIlvenna" w:date="2020-01-07T08:30:00Z">
              <w:rPr/>
            </w:rPrChange>
          </w:rPr>
          <w:fldChar w:fldCharType="begin"/>
        </w:r>
        <w:r w:rsidRPr="00A000C3">
          <w:rPr>
            <w:b/>
            <w:bCs/>
            <w:highlight w:val="yellow"/>
            <w:rPrChange w:id="8" w:author="Sean P. McIlvenna" w:date="2020-01-07T08:30:00Z">
              <w:rPr/>
            </w:rPrChange>
          </w:rPr>
          <w:instrText xml:space="preserve"> HYPERLINK "https://confluence.hl7.org/display/SD/SWOT" </w:instrText>
        </w:r>
        <w:r w:rsidRPr="00A000C3">
          <w:rPr>
            <w:b/>
            <w:bCs/>
            <w:highlight w:val="yellow"/>
            <w:rPrChange w:id="9" w:author="Sean P. McIlvenna" w:date="2020-01-07T08:30:00Z">
              <w:rPr/>
            </w:rPrChange>
          </w:rPr>
          <w:fldChar w:fldCharType="separate"/>
        </w:r>
        <w:r w:rsidRPr="00A000C3">
          <w:rPr>
            <w:rStyle w:val="Hyperlink"/>
            <w:b/>
            <w:bCs/>
            <w:highlight w:val="yellow"/>
            <w:rPrChange w:id="10" w:author="Sean P. McIlvenna" w:date="2020-01-07T08:30:00Z">
              <w:rPr>
                <w:rStyle w:val="Hyperlink"/>
              </w:rPr>
            </w:rPrChange>
          </w:rPr>
          <w:t>https://confluence.hl7.org/display/SD/SWOT</w:t>
        </w:r>
        <w:r w:rsidRPr="00A000C3">
          <w:rPr>
            <w:b/>
            <w:bCs/>
            <w:highlight w:val="yellow"/>
            <w:rPrChange w:id="11" w:author="Sean P. McIlvenna" w:date="2020-01-07T08:30:00Z">
              <w:rPr/>
            </w:rPrChange>
          </w:rPr>
          <w:fldChar w:fldCharType="end"/>
        </w:r>
      </w:ins>
    </w:p>
    <w:bookmarkEnd w:id="4"/>
    <w:p w14:paraId="1E33B8E9" w14:textId="5D6CBD98" w:rsidR="00BE6F0A" w:rsidRDefault="00BE6F0A" w:rsidP="00722B38">
      <w:pPr>
        <w:pStyle w:val="Heading1"/>
      </w:pPr>
      <w:r>
        <w:t>SDWG SWOT Analysis</w:t>
      </w:r>
    </w:p>
    <w:p w14:paraId="4149796B" w14:textId="77777777" w:rsidR="00BE6F0A" w:rsidRDefault="00BE6F0A" w:rsidP="00BE6F0A">
      <w:pPr>
        <w:spacing w:after="0"/>
      </w:pPr>
    </w:p>
    <w:p w14:paraId="3AC3CF3E" w14:textId="576887EC" w:rsidR="00BE6F0A" w:rsidRDefault="00D744C5" w:rsidP="00BE6F0A">
      <w:pPr>
        <w:spacing w:after="0"/>
      </w:pPr>
      <w:r>
        <w:t xml:space="preserve">Sept </w:t>
      </w:r>
      <w:del w:id="12" w:author="Kreisler, Austin J." w:date="2018-10-01T13:38:00Z">
        <w:r w:rsidR="00F5132B" w:rsidDel="005E6AF0">
          <w:delText>2017</w:delText>
        </w:r>
        <w:r w:rsidR="00BE6F0A" w:rsidDel="005E6AF0">
          <w:delText xml:space="preserve"> </w:delText>
        </w:r>
      </w:del>
      <w:ins w:id="13" w:author="Kreisler, Austin J." w:date="2018-10-01T13:38:00Z">
        <w:r w:rsidR="005E6AF0">
          <w:t xml:space="preserve">2018 </w:t>
        </w:r>
      </w:ins>
    </w:p>
    <w:p w14:paraId="04F26168" w14:textId="77777777" w:rsidR="00BE6F0A" w:rsidRDefault="00BE6F0A" w:rsidP="00722B38">
      <w:pPr>
        <w:pStyle w:val="Heading2"/>
      </w:pPr>
      <w:r>
        <w:t>Strength</w:t>
      </w:r>
    </w:p>
    <w:p w14:paraId="618F8B20" w14:textId="77777777" w:rsidR="00722B38" w:rsidRDefault="00722B38" w:rsidP="00722B38">
      <w:pPr>
        <w:spacing w:after="0"/>
      </w:pPr>
      <w:r>
        <w:t>- Highly relevant committee with a lot of interest and plenty of participants</w:t>
      </w:r>
    </w:p>
    <w:p w14:paraId="5AD93B3E" w14:textId="7045301C" w:rsidR="00722B38" w:rsidRDefault="00722B38" w:rsidP="00722B38">
      <w:pPr>
        <w:spacing w:after="0"/>
      </w:pPr>
      <w:r>
        <w:t xml:space="preserve">- Cited in </w:t>
      </w:r>
      <w:r w:rsidR="00866334">
        <w:t xml:space="preserve">US </w:t>
      </w:r>
      <w:r>
        <w:t xml:space="preserve">MU </w:t>
      </w:r>
      <w:r w:rsidR="00321978">
        <w:t>2015</w:t>
      </w:r>
      <w:r w:rsidR="00897604">
        <w:t xml:space="preserve"> edition</w:t>
      </w:r>
      <w:r w:rsidR="007C7DFB">
        <w:t xml:space="preserve"> and </w:t>
      </w:r>
      <w:r w:rsidR="00866334">
        <w:t xml:space="preserve">US </w:t>
      </w:r>
      <w:r w:rsidR="007C7DFB">
        <w:t>ONC’s Interoperability Standards Advisory 201</w:t>
      </w:r>
      <w:r w:rsidR="00B50612">
        <w:t>7</w:t>
      </w:r>
      <w:r w:rsidR="00866334">
        <w:t xml:space="preserve"> and implemented in other countries (Spain, France, Netherlands, …)</w:t>
      </w:r>
    </w:p>
    <w:p w14:paraId="5AC29396" w14:textId="77777777" w:rsidR="00722B38" w:rsidRDefault="00722B38" w:rsidP="00722B38">
      <w:pPr>
        <w:spacing w:after="0"/>
      </w:pPr>
      <w:r>
        <w:t>- Broad scope and templating strategy</w:t>
      </w:r>
    </w:p>
    <w:p w14:paraId="75A4C811" w14:textId="065FC8FB" w:rsidR="00722B38" w:rsidRDefault="00722B38" w:rsidP="00722B38">
      <w:pPr>
        <w:spacing w:after="0"/>
      </w:pPr>
      <w:r>
        <w:t xml:space="preserve">- </w:t>
      </w:r>
      <w:r w:rsidR="00866334">
        <w:t>E</w:t>
      </w:r>
      <w:r>
        <w:t>xpanding international use and sharing of IGs</w:t>
      </w:r>
    </w:p>
    <w:p w14:paraId="4D9C2791" w14:textId="23ADEEB2" w:rsidR="00722B38" w:rsidRDefault="00722B38" w:rsidP="00722B38">
      <w:pPr>
        <w:spacing w:after="0"/>
      </w:pPr>
      <w:r>
        <w:t xml:space="preserve">- Stable and </w:t>
      </w:r>
      <w:proofErr w:type="spellStart"/>
      <w:r w:rsidR="00866334">
        <w:t>world wide</w:t>
      </w:r>
      <w:proofErr w:type="spellEnd"/>
      <w:r w:rsidR="00866334">
        <w:t xml:space="preserve"> </w:t>
      </w:r>
      <w:r>
        <w:t>implemented standards</w:t>
      </w:r>
      <w:r w:rsidR="00866334">
        <w:t xml:space="preserve"> for clinical documents</w:t>
      </w:r>
    </w:p>
    <w:p w14:paraId="7AA6B506" w14:textId="099FA78D" w:rsidR="00722B38" w:rsidRDefault="00722B38" w:rsidP="00722B38">
      <w:pPr>
        <w:spacing w:after="0"/>
      </w:pPr>
      <w:r>
        <w:t xml:space="preserve">- </w:t>
      </w:r>
      <w:ins w:id="14" w:author="Kreisler, Austin J." w:date="2018-10-01T15:57:00Z">
        <w:r w:rsidR="00DB58A7">
          <w:t>Good 3</w:t>
        </w:r>
        <w:r w:rsidR="00DB58A7" w:rsidRPr="00DB58A7">
          <w:rPr>
            <w:vertAlign w:val="superscript"/>
            <w:rPrChange w:id="15" w:author="Kreisler, Austin J." w:date="2018-10-01T15:57:00Z">
              <w:rPr/>
            </w:rPrChange>
          </w:rPr>
          <w:t>rd</w:t>
        </w:r>
        <w:r w:rsidR="00DB58A7">
          <w:t xml:space="preserve"> Party </w:t>
        </w:r>
      </w:ins>
      <w:r>
        <w:t>Tools exist for building</w:t>
      </w:r>
      <w:ins w:id="16" w:author="Kreisler, Austin J." w:date="2018-10-01T15:57:00Z">
        <w:r w:rsidR="00DB58A7">
          <w:t xml:space="preserve"> CDA</w:t>
        </w:r>
      </w:ins>
      <w:r>
        <w:t xml:space="preserve"> implementation guides</w:t>
      </w:r>
    </w:p>
    <w:p w14:paraId="687B8EBA" w14:textId="77777777" w:rsidR="00BE6F0A" w:rsidRDefault="00722B38" w:rsidP="00722B38">
      <w:pPr>
        <w:spacing w:after="0"/>
      </w:pPr>
      <w:r>
        <w:t>- Examples task force supporting the CDA implementer community</w:t>
      </w:r>
      <w:r w:rsidR="00BE6F0A">
        <w:t xml:space="preserve"> </w:t>
      </w:r>
    </w:p>
    <w:p w14:paraId="671F76F8" w14:textId="77777777" w:rsidR="005527E9" w:rsidRDefault="005527E9" w:rsidP="00722B38">
      <w:pPr>
        <w:spacing w:after="0"/>
      </w:pPr>
      <w:r>
        <w:t>- On the path to improving vocabulary management and availability</w:t>
      </w:r>
    </w:p>
    <w:p w14:paraId="289BD196" w14:textId="62AAEE44" w:rsidR="00B50612" w:rsidRDefault="007C7DFB" w:rsidP="007C7DFB">
      <w:pPr>
        <w:spacing w:after="0"/>
      </w:pPr>
      <w:r>
        <w:t>- FHIR – aligning FHIR documents with CDA</w:t>
      </w:r>
      <w:r w:rsidR="00866334">
        <w:t xml:space="preserve">- </w:t>
      </w:r>
      <w:r w:rsidR="00B50612">
        <w:t xml:space="preserve">Developing improved </w:t>
      </w:r>
      <w:r w:rsidR="00866334">
        <w:t xml:space="preserve">C-CDA </w:t>
      </w:r>
      <w:r w:rsidR="00B50612">
        <w:t>quality via the Scorecard</w:t>
      </w:r>
    </w:p>
    <w:p w14:paraId="7CC43BB5" w14:textId="6D0BDABA" w:rsidR="00B50612" w:rsidRDefault="00866334" w:rsidP="007C7DFB">
      <w:pPr>
        <w:spacing w:after="0"/>
      </w:pPr>
      <w:r>
        <w:t xml:space="preserve">- </w:t>
      </w:r>
      <w:r w:rsidR="00B50612">
        <w:t>The implementation-a-thon for C-CDA (vendors, ONC and HL7 together)</w:t>
      </w:r>
    </w:p>
    <w:p w14:paraId="0F339541" w14:textId="7AD2F91E" w:rsidR="00B50612" w:rsidRDefault="00866334" w:rsidP="007C7DFB">
      <w:pPr>
        <w:spacing w:after="0"/>
      </w:pPr>
      <w:r>
        <w:t xml:space="preserve">- </w:t>
      </w:r>
      <w:r w:rsidR="00B50612">
        <w:t>Improved access to value sets from VSAC for C-CDA</w:t>
      </w:r>
    </w:p>
    <w:p w14:paraId="48F193E3" w14:textId="52838B1B" w:rsidR="00B50612" w:rsidRDefault="00866334" w:rsidP="007C7DFB">
      <w:pPr>
        <w:spacing w:after="0"/>
      </w:pPr>
      <w:r>
        <w:t xml:space="preserve">- </w:t>
      </w:r>
      <w:r w:rsidR="00B50612">
        <w:t>Improved examples access and discovery via new Search tool</w:t>
      </w:r>
    </w:p>
    <w:p w14:paraId="7760F124" w14:textId="5EA87B77" w:rsidR="00D744C5" w:rsidRDefault="00D744C5" w:rsidP="007C7DFB">
      <w:pPr>
        <w:spacing w:after="0"/>
      </w:pPr>
      <w:r>
        <w:t>- Continuing support from ONC for C-CDA</w:t>
      </w:r>
    </w:p>
    <w:p w14:paraId="2FA23AD0" w14:textId="77777777" w:rsidR="006763D4" w:rsidRDefault="006763D4" w:rsidP="006763D4">
      <w:pPr>
        <w:spacing w:after="0"/>
        <w:rPr>
          <w:moveTo w:id="17" w:author="Kreisler, Austin J." w:date="2018-10-01T16:08:00Z"/>
        </w:rPr>
      </w:pPr>
      <w:moveToRangeStart w:id="18" w:author="Kreisler, Austin J." w:date="2018-10-01T16:08:00Z" w:name="move526173418"/>
      <w:moveTo w:id="19" w:author="Kreisler, Austin J." w:date="2018-10-01T16:08:00Z">
        <w:r>
          <w:t>- FHIR Knowledge within the SDWG</w:t>
        </w:r>
      </w:moveTo>
    </w:p>
    <w:moveToRangeEnd w:id="18"/>
    <w:p w14:paraId="76C34AEC" w14:textId="38B1C588" w:rsidR="00B50612" w:rsidRDefault="006763D4" w:rsidP="007C7DFB">
      <w:pPr>
        <w:spacing w:after="0"/>
      </w:pPr>
      <w:ins w:id="20" w:author="Kreisler, Austin J." w:date="2018-10-01T16:15:00Z">
        <w:r>
          <w:t xml:space="preserve">- We are the CDA Methodology </w:t>
        </w:r>
      </w:ins>
      <w:ins w:id="21" w:author="Kreisler, Austin J." w:date="2018-10-01T16:16:00Z">
        <w:r>
          <w:t>Group</w:t>
        </w:r>
      </w:ins>
    </w:p>
    <w:p w14:paraId="3D1E294F" w14:textId="77777777" w:rsidR="007C7DFB" w:rsidRDefault="007C7DFB" w:rsidP="00722B38">
      <w:pPr>
        <w:spacing w:after="0"/>
      </w:pPr>
    </w:p>
    <w:p w14:paraId="492392FE" w14:textId="77777777" w:rsidR="00BE6F0A" w:rsidRDefault="00BE6F0A" w:rsidP="00722B38">
      <w:pPr>
        <w:pStyle w:val="Heading2"/>
      </w:pPr>
      <w:r>
        <w:t>Weakness</w:t>
      </w:r>
    </w:p>
    <w:p w14:paraId="74CAE533" w14:textId="77777777" w:rsidR="00722B38" w:rsidRDefault="00722B38" w:rsidP="00BE6F0A">
      <w:pPr>
        <w:spacing w:after="0"/>
      </w:pPr>
      <w:r w:rsidRPr="00722B38">
        <w:t>- Bandwidth limitations (work, meetings)</w:t>
      </w:r>
    </w:p>
    <w:p w14:paraId="26C7C7F2" w14:textId="1B7C73EF" w:rsidR="00722B38" w:rsidRDefault="00722B38" w:rsidP="00722B38">
      <w:pPr>
        <w:spacing w:after="0"/>
      </w:pPr>
      <w:r>
        <w:t xml:space="preserve">- </w:t>
      </w:r>
      <w:r w:rsidR="009B32F6">
        <w:t xml:space="preserve">Understanding the process </w:t>
      </w:r>
      <w:r>
        <w:t>of sustaining/maintaining existing work</w:t>
      </w:r>
    </w:p>
    <w:p w14:paraId="594E507A" w14:textId="77777777" w:rsidR="00722B38" w:rsidRDefault="00722B38" w:rsidP="00722B38">
      <w:pPr>
        <w:spacing w:after="0"/>
      </w:pPr>
      <w:r>
        <w:t xml:space="preserve">- Lack of </w:t>
      </w:r>
      <w:r w:rsidR="005527E9">
        <w:t>an</w:t>
      </w:r>
      <w:r>
        <w:t xml:space="preserve"> </w:t>
      </w:r>
      <w:r w:rsidR="00797A60">
        <w:t>HL7 I</w:t>
      </w:r>
      <w:r>
        <w:t>nternational registry / repository for CDA Templates and historical artifacts</w:t>
      </w:r>
    </w:p>
    <w:p w14:paraId="2C722FB0" w14:textId="77777777" w:rsidR="00BE6F0A" w:rsidRDefault="00722B38" w:rsidP="00722B38">
      <w:pPr>
        <w:spacing w:after="0"/>
      </w:pPr>
      <w:r>
        <w:t>- The size of C-CDA, is a challenge to support in a purely volunteer environment.</w:t>
      </w:r>
    </w:p>
    <w:p w14:paraId="339C44D6" w14:textId="05B07B64" w:rsidR="005527E9" w:rsidRDefault="005527E9" w:rsidP="00722B38">
      <w:pPr>
        <w:spacing w:after="0"/>
      </w:pPr>
      <w:del w:id="22" w:author="Kreisler, Austin J." w:date="2018-10-01T16:02:00Z">
        <w:r w:rsidDel="00DB58A7">
          <w:delText>- Not following through on apply CDA IG Quality criteria to IG’s (particularly those moving forward under other work groups).</w:delText>
        </w:r>
        <w:r w:rsidR="00B50612" w:rsidDel="00DB58A7">
          <w:delText xml:space="preserve"> </w:delText>
        </w:r>
      </w:del>
    </w:p>
    <w:p w14:paraId="0D098DAD" w14:textId="71454914" w:rsidR="00B50612" w:rsidRDefault="00866334" w:rsidP="00722B38">
      <w:pPr>
        <w:spacing w:after="0"/>
      </w:pPr>
      <w:r>
        <w:t xml:space="preserve">- </w:t>
      </w:r>
      <w:r w:rsidR="00B50612">
        <w:t xml:space="preserve">Ownership of templates by Domain Committees is less effective than FHIR </w:t>
      </w:r>
    </w:p>
    <w:p w14:paraId="0414E232" w14:textId="30365322" w:rsidR="00722E3D" w:rsidRDefault="00722E3D" w:rsidP="00722B38">
      <w:pPr>
        <w:spacing w:after="0"/>
      </w:pPr>
      <w:r>
        <w:t>- Uneven level of implementation support for multimedia in CDA documents</w:t>
      </w:r>
    </w:p>
    <w:p w14:paraId="3DDCB803" w14:textId="5E4E4A6F" w:rsidR="00112B2A" w:rsidDel="00DB58A7" w:rsidRDefault="00112B2A" w:rsidP="00722B38">
      <w:pPr>
        <w:spacing w:after="0"/>
        <w:rPr>
          <w:del w:id="23" w:author="Kreisler, Austin J." w:date="2018-10-01T16:05:00Z"/>
        </w:rPr>
      </w:pPr>
      <w:del w:id="24" w:author="Kreisler, Austin J." w:date="2018-10-01T16:05:00Z">
        <w:r w:rsidDel="00DB58A7">
          <w:delText>- Weakness in the relationship between standards and the regulations that cite the standard</w:delText>
        </w:r>
      </w:del>
    </w:p>
    <w:p w14:paraId="009576CD" w14:textId="29E5DA9D" w:rsidR="00D744C5" w:rsidRDefault="00D744C5" w:rsidP="00722B38">
      <w:pPr>
        <w:spacing w:after="0"/>
      </w:pPr>
      <w:r>
        <w:t>- CDA Publication format (Word Document, PDF’s)</w:t>
      </w:r>
    </w:p>
    <w:p w14:paraId="7200787F" w14:textId="40AFB43C" w:rsidR="00D744C5" w:rsidDel="006763D4" w:rsidRDefault="00D744C5" w:rsidP="00722B38">
      <w:pPr>
        <w:spacing w:after="0"/>
        <w:rPr>
          <w:moveFrom w:id="25" w:author="Kreisler, Austin J." w:date="2018-10-01T16:08:00Z"/>
        </w:rPr>
      </w:pPr>
      <w:moveFromRangeStart w:id="26" w:author="Kreisler, Austin J." w:date="2018-10-01T16:08:00Z" w:name="move526173418"/>
      <w:moveFrom w:id="27" w:author="Kreisler, Austin J." w:date="2018-10-01T16:08:00Z">
        <w:r w:rsidDel="006763D4">
          <w:t>- FHIR Knowledge within the SDWG</w:t>
        </w:r>
      </w:moveFrom>
    </w:p>
    <w:moveFromRangeEnd w:id="26"/>
    <w:p w14:paraId="08A69259" w14:textId="07DA8E95" w:rsidR="00D744C5" w:rsidRDefault="00D744C5" w:rsidP="00722B38">
      <w:pPr>
        <w:spacing w:after="0"/>
      </w:pPr>
      <w:r>
        <w:t>- Little or no 508d support in our publications</w:t>
      </w:r>
    </w:p>
    <w:p w14:paraId="64DFC5CE" w14:textId="74B0A32D" w:rsidR="008433B0" w:rsidRDefault="008433B0" w:rsidP="00722B38">
      <w:pPr>
        <w:spacing w:after="0"/>
      </w:pPr>
      <w:r>
        <w:t xml:space="preserve">- CDA R2 semantic expressivity limitations </w:t>
      </w:r>
    </w:p>
    <w:p w14:paraId="428CE7B6" w14:textId="77777777" w:rsidR="00BE6F0A" w:rsidRDefault="00BE6F0A" w:rsidP="00722B38">
      <w:pPr>
        <w:pStyle w:val="Heading2"/>
      </w:pPr>
      <w:r>
        <w:t>Opportunity</w:t>
      </w:r>
    </w:p>
    <w:p w14:paraId="32A1FDFF" w14:textId="72D32A0E" w:rsidR="00722B38" w:rsidRDefault="00722B38" w:rsidP="00722B38">
      <w:pPr>
        <w:spacing w:after="0"/>
      </w:pPr>
      <w:r>
        <w:t xml:space="preserve">- Collaboration with </w:t>
      </w:r>
      <w:del w:id="28" w:author="Kreisler, Austin J." w:date="2018-10-01T16:12:00Z">
        <w:r w:rsidDel="006763D4">
          <w:delText>other</w:delText>
        </w:r>
      </w:del>
      <w:ins w:id="29" w:author="Kreisler, Austin J." w:date="2018-10-01T16:11:00Z">
        <w:r w:rsidR="006763D4">
          <w:t>external</w:t>
        </w:r>
      </w:ins>
      <w:r>
        <w:t xml:space="preserve"> groups</w:t>
      </w:r>
    </w:p>
    <w:p w14:paraId="0B99E10D" w14:textId="77777777" w:rsidR="00722B38" w:rsidRDefault="00722B38" w:rsidP="00722B38">
      <w:pPr>
        <w:spacing w:after="0"/>
        <w:ind w:left="720"/>
      </w:pPr>
      <w:r>
        <w:t>- IHE</w:t>
      </w:r>
    </w:p>
    <w:p w14:paraId="295B7927" w14:textId="77777777" w:rsidR="00722B38" w:rsidRDefault="00722B38" w:rsidP="00722B38">
      <w:pPr>
        <w:spacing w:after="0"/>
        <w:ind w:left="720"/>
      </w:pPr>
      <w:r>
        <w:t>- ONC</w:t>
      </w:r>
      <w:r w:rsidR="00840354">
        <w:t>, DOD, VA, FDA, CDC, CMS, …</w:t>
      </w:r>
    </w:p>
    <w:p w14:paraId="3543A74F" w14:textId="77777777" w:rsidR="00722B38" w:rsidRDefault="00722B38" w:rsidP="00722B38">
      <w:pPr>
        <w:spacing w:after="0"/>
        <w:ind w:left="720"/>
      </w:pPr>
      <w:r>
        <w:lastRenderedPageBreak/>
        <w:t xml:space="preserve">- HIMSS </w:t>
      </w:r>
    </w:p>
    <w:p w14:paraId="7F7648E1" w14:textId="77777777" w:rsidR="00722B38" w:rsidRDefault="00722B38" w:rsidP="00722B38">
      <w:pPr>
        <w:spacing w:after="0"/>
        <w:ind w:left="720"/>
      </w:pPr>
      <w:r>
        <w:t>- DICOM</w:t>
      </w:r>
    </w:p>
    <w:p w14:paraId="2F201752" w14:textId="34968E7A" w:rsidR="00722E3D" w:rsidRDefault="00722E3D" w:rsidP="00722B38">
      <w:pPr>
        <w:spacing w:after="0"/>
        <w:ind w:left="720"/>
      </w:pPr>
      <w:r>
        <w:t>- NCCN</w:t>
      </w:r>
    </w:p>
    <w:p w14:paraId="77D6CF01" w14:textId="77777777" w:rsidR="00840354" w:rsidRDefault="00722B38" w:rsidP="00722B38">
      <w:pPr>
        <w:spacing w:after="0"/>
        <w:ind w:left="720"/>
      </w:pPr>
      <w:r>
        <w:t>- Professional Societies</w:t>
      </w:r>
    </w:p>
    <w:p w14:paraId="06D04F87" w14:textId="77777777" w:rsidR="00722B38" w:rsidRDefault="00840354" w:rsidP="007E0E70">
      <w:pPr>
        <w:spacing w:after="0"/>
        <w:ind w:left="1440"/>
      </w:pPr>
      <w:r>
        <w:t>- AMIA</w:t>
      </w:r>
      <w:r w:rsidR="00DA1F99">
        <w:t>, ASCO, ACP, …</w:t>
      </w:r>
    </w:p>
    <w:p w14:paraId="0087B2C2" w14:textId="77777777" w:rsidR="009B32F6" w:rsidRDefault="009B32F6" w:rsidP="00705A66">
      <w:pPr>
        <w:spacing w:after="0"/>
        <w:ind w:left="720"/>
      </w:pPr>
      <w:r>
        <w:t>Payers and Attachments</w:t>
      </w:r>
    </w:p>
    <w:p w14:paraId="169026E2" w14:textId="0EBC52CB" w:rsidR="00DA2D86" w:rsidDel="006763D4" w:rsidRDefault="00DA2D86" w:rsidP="00DA2D86">
      <w:pPr>
        <w:spacing w:after="0"/>
        <w:rPr>
          <w:del w:id="30" w:author="Kreisler, Austin J." w:date="2018-10-01T16:13:00Z"/>
        </w:rPr>
      </w:pPr>
      <w:del w:id="31" w:author="Kreisler, Austin J." w:date="2018-10-01T16:13:00Z">
        <w:r w:rsidDel="006763D4">
          <w:delText>- Opportunity to improve the relationship between standards and the regulations that cite the standard</w:delText>
        </w:r>
      </w:del>
    </w:p>
    <w:p w14:paraId="70E15F3E" w14:textId="77777777" w:rsidR="00BE6F0A" w:rsidRDefault="00722B38" w:rsidP="00BE6F0A">
      <w:pPr>
        <w:spacing w:after="0"/>
      </w:pPr>
      <w:r>
        <w:t xml:space="preserve">- </w:t>
      </w:r>
      <w:r w:rsidR="00BE6F0A">
        <w:t>Have major impact on the global healthcare community and healthcare delivery</w:t>
      </w:r>
    </w:p>
    <w:p w14:paraId="110FB228" w14:textId="77777777" w:rsidR="00BE6F0A" w:rsidRDefault="00BE6F0A" w:rsidP="00BE6F0A">
      <w:pPr>
        <w:spacing w:after="0"/>
      </w:pPr>
      <w:r>
        <w:t xml:space="preserve">- Support implementation concerns and improve interoperability </w:t>
      </w:r>
    </w:p>
    <w:p w14:paraId="22326573" w14:textId="77777777" w:rsidR="00840354" w:rsidRDefault="00840354" w:rsidP="00BE6F0A">
      <w:pPr>
        <w:spacing w:after="0"/>
      </w:pPr>
      <w:r>
        <w:t>- Showcasing International CDA Implementation</w:t>
      </w:r>
    </w:p>
    <w:p w14:paraId="537262AB" w14:textId="77777777" w:rsidR="007C7DFB" w:rsidRDefault="007C7DFB" w:rsidP="007C7DFB">
      <w:pPr>
        <w:spacing w:after="0"/>
      </w:pPr>
      <w:r>
        <w:t>- Clarifying CDA/C-CDA strategy moving forward (improve communication of strategy)</w:t>
      </w:r>
    </w:p>
    <w:p w14:paraId="66401130" w14:textId="77777777" w:rsidR="00B50612" w:rsidRDefault="007C7DFB" w:rsidP="007C7DFB">
      <w:pPr>
        <w:spacing w:after="0"/>
      </w:pPr>
      <w:r>
        <w:t>- Opportunity leverage HQ/ONC initiatives to develop user-friendly tools &amp; documentation to support implementations</w:t>
      </w:r>
    </w:p>
    <w:p w14:paraId="142A679A" w14:textId="16D8407E" w:rsidR="00DA2D86" w:rsidRDefault="00722E3D" w:rsidP="00DA2D86">
      <w:pPr>
        <w:spacing w:after="0"/>
      </w:pPr>
      <w:r>
        <w:t xml:space="preserve">- </w:t>
      </w:r>
      <w:r w:rsidR="00B50612">
        <w:t xml:space="preserve">Work with the CDA Management </w:t>
      </w:r>
      <w:r w:rsidR="00DA2D86">
        <w:t>Group</w:t>
      </w:r>
    </w:p>
    <w:p w14:paraId="6898D061" w14:textId="2730735B" w:rsidR="00DA2D86" w:rsidDel="006763D4" w:rsidRDefault="00DA2D86" w:rsidP="00DA2D86">
      <w:pPr>
        <w:spacing w:after="0"/>
        <w:rPr>
          <w:del w:id="32" w:author="Kreisler, Austin J." w:date="2018-10-01T16:15:00Z"/>
        </w:rPr>
      </w:pPr>
      <w:del w:id="33" w:author="Kreisler, Austin J." w:date="2018-10-01T16:15:00Z">
        <w:r w:rsidDel="006763D4">
          <w:delText>- Become the CDA Methology Group</w:delText>
        </w:r>
      </w:del>
    </w:p>
    <w:p w14:paraId="32B0015E" w14:textId="77DB8A2B" w:rsidR="00B50612" w:rsidRDefault="00722E3D" w:rsidP="00BE6F0A">
      <w:pPr>
        <w:spacing w:after="0"/>
      </w:pPr>
      <w:r>
        <w:t xml:space="preserve">- </w:t>
      </w:r>
      <w:r w:rsidR="00B50612">
        <w:t xml:space="preserve">CDA R2.1 will hopefully support long term needs </w:t>
      </w:r>
    </w:p>
    <w:p w14:paraId="5A12259D" w14:textId="012ED34F" w:rsidR="00112B2A" w:rsidRDefault="00722E3D" w:rsidP="00112B2A">
      <w:pPr>
        <w:spacing w:after="0"/>
      </w:pPr>
      <w:r>
        <w:t xml:space="preserve">- </w:t>
      </w:r>
      <w:r w:rsidR="00DA2D86">
        <w:t>C-CDA Supplement</w:t>
      </w:r>
      <w:r w:rsidR="00B50612">
        <w:t xml:space="preserve"> strategy will enable C-CDA to evolve </w:t>
      </w:r>
      <w:r w:rsidR="00112B2A">
        <w:t xml:space="preserve"> </w:t>
      </w:r>
    </w:p>
    <w:p w14:paraId="284A924F" w14:textId="3054C257" w:rsidR="00112B2A" w:rsidRDefault="00112B2A" w:rsidP="00112B2A">
      <w:pPr>
        <w:spacing w:after="0"/>
        <w:rPr>
          <w:ins w:id="34" w:author="Kreisler, Austin J." w:date="2018-10-01T16:16:00Z"/>
        </w:rPr>
      </w:pPr>
      <w:r>
        <w:t>- Look at FHIR strategies to see what can be adopted for CDA</w:t>
      </w:r>
    </w:p>
    <w:p w14:paraId="16F3B4F2" w14:textId="7685C372" w:rsidR="006763D4" w:rsidRDefault="006763D4" w:rsidP="00112B2A">
      <w:pPr>
        <w:spacing w:after="0"/>
      </w:pPr>
      <w:ins w:id="35" w:author="Kreisler, Austin J." w:date="2018-10-01T16:16:00Z">
        <w:r>
          <w:t xml:space="preserve">- Coordination between US </w:t>
        </w:r>
        <w:proofErr w:type="gramStart"/>
        <w:r>
          <w:t>Realm  and</w:t>
        </w:r>
        <w:proofErr w:type="gramEnd"/>
        <w:r>
          <w:t xml:space="preserve"> International IG</w:t>
        </w:r>
      </w:ins>
      <w:ins w:id="36" w:author="Kreisler, Austin J." w:date="2018-10-01T16:17:00Z">
        <w:r>
          <w:t>’s to improve interoperability</w:t>
        </w:r>
      </w:ins>
    </w:p>
    <w:p w14:paraId="6BB1A221" w14:textId="77777777" w:rsidR="00BE6F0A" w:rsidRDefault="00BE6F0A" w:rsidP="00722B38">
      <w:pPr>
        <w:pStyle w:val="Heading2"/>
      </w:pPr>
      <w:r>
        <w:t>Threat</w:t>
      </w:r>
    </w:p>
    <w:p w14:paraId="18A5B27E" w14:textId="77777777" w:rsidR="00722B38" w:rsidRDefault="00722B38" w:rsidP="00722B38">
      <w:pPr>
        <w:spacing w:after="0"/>
      </w:pPr>
      <w:r>
        <w:t>- Crumbling under too much interest / work</w:t>
      </w:r>
    </w:p>
    <w:p w14:paraId="24F92BDA" w14:textId="77777777" w:rsidR="00B06ADE" w:rsidRDefault="00722B38" w:rsidP="00722B38">
      <w:pPr>
        <w:spacing w:after="0"/>
      </w:pPr>
      <w:r>
        <w:t>- Competing areas of interest, pulling resources away</w:t>
      </w:r>
    </w:p>
    <w:p w14:paraId="49F72A23" w14:textId="76C482E7" w:rsidR="00E025E2" w:rsidRDefault="00E025E2" w:rsidP="00722B38">
      <w:pPr>
        <w:spacing w:after="0"/>
      </w:pPr>
    </w:p>
    <w:sectPr w:rsidR="00E0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an P. McIlvenna">
    <w15:presenceInfo w15:providerId="AD" w15:userId="S::sean.mcilvenna@lantanagroup.com::3b814734-f35b-433e-94cb-4d895abcc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0A"/>
    <w:rsid w:val="000C2808"/>
    <w:rsid w:val="00112B2A"/>
    <w:rsid w:val="00321978"/>
    <w:rsid w:val="003832E5"/>
    <w:rsid w:val="004C1F65"/>
    <w:rsid w:val="00527DCE"/>
    <w:rsid w:val="005527E9"/>
    <w:rsid w:val="005946AF"/>
    <w:rsid w:val="005E016F"/>
    <w:rsid w:val="005E6AF0"/>
    <w:rsid w:val="005F0C78"/>
    <w:rsid w:val="006763D4"/>
    <w:rsid w:val="00705A66"/>
    <w:rsid w:val="00722B38"/>
    <w:rsid w:val="00722E3D"/>
    <w:rsid w:val="00797A60"/>
    <w:rsid w:val="007C7DFB"/>
    <w:rsid w:val="007E0E70"/>
    <w:rsid w:val="00840354"/>
    <w:rsid w:val="008433B0"/>
    <w:rsid w:val="00866334"/>
    <w:rsid w:val="00897604"/>
    <w:rsid w:val="009B32F6"/>
    <w:rsid w:val="00A000C3"/>
    <w:rsid w:val="00B50612"/>
    <w:rsid w:val="00B8225F"/>
    <w:rsid w:val="00BE6F0A"/>
    <w:rsid w:val="00D744C5"/>
    <w:rsid w:val="00DA1F99"/>
    <w:rsid w:val="00DA2D86"/>
    <w:rsid w:val="00DB58A7"/>
    <w:rsid w:val="00E025E2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540E"/>
  <w15:docId w15:val="{78C9D960-D4F3-4E4D-9231-85D0A0F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B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2B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3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0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a3JlaXNsZXJhPC9Vc2VyTmFtZT48RGF0ZVRpbWU+MTAvMS8yMDE4IDU6Mzk6MDggUE08L0RhdGVUaW1lPjxMYWJlbFN0cmluZz5VbnJlc3RyaWN0ZWQ8L0xhYmVsU3RyaW5nPjwvaXRlbT48L2xhYmVsSGlzdG9yeT4=</Value>
</WrappedLabelHistory>
</file>

<file path=customXml/itemProps1.xml><?xml version="1.0" encoding="utf-8"?>
<ds:datastoreItem xmlns:ds="http://schemas.openxmlformats.org/officeDocument/2006/customXml" ds:itemID="{123D49FF-9CEF-4DF6-A3AA-1B291B7909D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E4B2148-F6B5-42E0-B6BE-1CE448A37E40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Kreisler, Austin J.</dc:creator>
  <cp:lastModifiedBy>Sean P. McIlvenna</cp:lastModifiedBy>
  <cp:revision>21</cp:revision>
  <dcterms:created xsi:type="dcterms:W3CDTF">2014-09-15T19:59:00Z</dcterms:created>
  <dcterms:modified xsi:type="dcterms:W3CDTF">2020-01-07T16:30:00Z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64861a86-6fe1-46c8-a889-8d43dc66ebe5</vt:lpwstr>
  </property>
  <property fmtid="{D5CDD505-2E9C-101B-9397-08002B2CF9AE}" pid="3" name="bjSaver">
    <vt:lpwstr>LgmZA0QfZpecltWd4IUxvSdMAz+eR0Za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{3E4B2148-F6B5-42E0-B6BE-1CE448A37E40}</vt:lpwstr>
  </property>
</Properties>
</file>