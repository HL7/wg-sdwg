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3AE1" w14:textId="562736D5" w:rsidR="00EE0C1E" w:rsidRDefault="00EE0C1E" w:rsidP="00F73058">
      <w:pPr>
        <w:jc w:val="center"/>
        <w:rPr>
          <w:ins w:id="0" w:author="Sean P. McIlvenna" w:date="2020-01-07T08:29:00Z"/>
          <w:b/>
          <w:bCs/>
        </w:rPr>
      </w:pPr>
      <w:ins w:id="1" w:author="Sean P. McIlvenna" w:date="2020-01-07T08:29:00Z">
        <w:r w:rsidRPr="00EE0C1E">
          <w:rPr>
            <w:rFonts w:ascii="Cambria" w:hAnsi="Cambria"/>
            <w:b/>
            <w:bCs/>
            <w:highlight w:val="yellow"/>
            <w:rPrChange w:id="2" w:author="Sean P. McIlvenna" w:date="2020-01-07T08:29:00Z">
              <w:rPr>
                <w:rFonts w:ascii="Cambria" w:hAnsi="Cambria"/>
                <w:b/>
                <w:bCs/>
              </w:rPr>
            </w:rPrChange>
          </w:rPr>
          <w:t xml:space="preserve">This document has been migrated to confluence: </w:t>
        </w:r>
        <w:r w:rsidRPr="00EE0C1E">
          <w:rPr>
            <w:b/>
            <w:bCs/>
            <w:highlight w:val="yellow"/>
            <w:rPrChange w:id="3" w:author="Sean P. McIlvenna" w:date="2020-01-07T08:29:00Z">
              <w:rPr/>
            </w:rPrChange>
          </w:rPr>
          <w:fldChar w:fldCharType="begin"/>
        </w:r>
        <w:r w:rsidRPr="00EE0C1E">
          <w:rPr>
            <w:b/>
            <w:bCs/>
            <w:highlight w:val="yellow"/>
            <w:rPrChange w:id="4" w:author="Sean P. McIlvenna" w:date="2020-01-07T08:29:00Z">
              <w:rPr/>
            </w:rPrChange>
          </w:rPr>
          <w:instrText xml:space="preserve"> HYPERLINK "https://confluence.hl7.org/display/SD/3+year+plan" </w:instrText>
        </w:r>
        <w:r w:rsidRPr="00EE0C1E">
          <w:rPr>
            <w:b/>
            <w:bCs/>
            <w:highlight w:val="yellow"/>
            <w:rPrChange w:id="5" w:author="Sean P. McIlvenna" w:date="2020-01-07T08:29:00Z">
              <w:rPr/>
            </w:rPrChange>
          </w:rPr>
          <w:fldChar w:fldCharType="separate"/>
        </w:r>
        <w:r w:rsidRPr="00EE0C1E">
          <w:rPr>
            <w:rStyle w:val="Hyperlink"/>
            <w:b/>
            <w:bCs/>
            <w:highlight w:val="yellow"/>
            <w:rPrChange w:id="6" w:author="Sean P. McIlvenna" w:date="2020-01-07T08:29:00Z">
              <w:rPr>
                <w:rStyle w:val="Hyperlink"/>
              </w:rPr>
            </w:rPrChange>
          </w:rPr>
          <w:t>https://confluence.hl7.org/display/SD/3+year+plan</w:t>
        </w:r>
        <w:r w:rsidRPr="00EE0C1E">
          <w:rPr>
            <w:b/>
            <w:bCs/>
            <w:highlight w:val="yellow"/>
            <w:rPrChange w:id="7" w:author="Sean P. McIlvenna" w:date="2020-01-07T08:29:00Z">
              <w:rPr/>
            </w:rPrChange>
          </w:rPr>
          <w:fldChar w:fldCharType="end"/>
        </w:r>
      </w:ins>
    </w:p>
    <w:p w14:paraId="396F7BDF" w14:textId="77777777" w:rsidR="00EE0C1E" w:rsidRPr="00EE0C1E" w:rsidRDefault="00EE0C1E" w:rsidP="00F73058">
      <w:pPr>
        <w:jc w:val="center"/>
        <w:rPr>
          <w:ins w:id="8" w:author="Sean P. McIlvenna" w:date="2020-01-07T08:29:00Z"/>
          <w:rFonts w:ascii="Cambria" w:hAnsi="Cambria"/>
          <w:b/>
          <w:bCs/>
          <w:rPrChange w:id="9" w:author="Sean P. McIlvenna" w:date="2020-01-07T08:29:00Z">
            <w:rPr>
              <w:ins w:id="10" w:author="Sean P. McIlvenna" w:date="2020-01-07T08:29:00Z"/>
              <w:rFonts w:ascii="Cambria" w:hAnsi="Cambria"/>
              <w:b/>
              <w:bCs/>
            </w:rPr>
          </w:rPrChange>
        </w:rPr>
      </w:pPr>
    </w:p>
    <w:p w14:paraId="4C51287A" w14:textId="321EE858" w:rsidR="00F73058" w:rsidRDefault="00F73058" w:rsidP="00F73058">
      <w:pPr>
        <w:jc w:val="center"/>
        <w:rPr>
          <w:rFonts w:ascii="Cambria" w:hAnsi="Cambria" w:cs="Calibri"/>
          <w:b/>
          <w:bCs/>
        </w:rPr>
      </w:pPr>
      <w:r>
        <w:rPr>
          <w:rFonts w:ascii="Cambria" w:hAnsi="Cambria"/>
          <w:b/>
          <w:bCs/>
        </w:rPr>
        <w:t>Structured Documents Work Group</w:t>
      </w:r>
    </w:p>
    <w:p w14:paraId="608A9FF8" w14:textId="77777777" w:rsidR="00F73058" w:rsidRDefault="00144C0D" w:rsidP="00F73058">
      <w:pPr>
        <w:jc w:val="center"/>
        <w:rPr>
          <w:rFonts w:ascii="Cambria" w:hAnsi="Cambria"/>
          <w:b/>
          <w:bCs/>
        </w:rPr>
      </w:pPr>
      <w:del w:id="11" w:author="Kreisler, Austin J." w:date="2018-10-01T13:38:00Z">
        <w:r w:rsidDel="001B5A0B">
          <w:rPr>
            <w:rFonts w:ascii="Cambria" w:hAnsi="Cambria"/>
            <w:b/>
            <w:bCs/>
          </w:rPr>
          <w:delText xml:space="preserve">2017 </w:delText>
        </w:r>
      </w:del>
      <w:ins w:id="12" w:author="Kreisler, Austin J." w:date="2018-10-01T13:38:00Z">
        <w:r w:rsidR="001B5A0B">
          <w:rPr>
            <w:rFonts w:ascii="Cambria" w:hAnsi="Cambria"/>
            <w:b/>
            <w:bCs/>
          </w:rPr>
          <w:t xml:space="preserve">2018 </w:t>
        </w:r>
      </w:ins>
      <w:r w:rsidR="00F73058">
        <w:rPr>
          <w:rFonts w:ascii="Cambria" w:hAnsi="Cambria"/>
          <w:b/>
          <w:bCs/>
        </w:rPr>
        <w:t>- Three Year Plan</w:t>
      </w:r>
    </w:p>
    <w:p w14:paraId="4127CA28" w14:textId="77777777" w:rsidR="00F73058" w:rsidRDefault="00F73058" w:rsidP="00F73058">
      <w:pPr>
        <w:rPr>
          <w:rFonts w:ascii="Cambria" w:hAnsi="Cambria"/>
        </w:rPr>
      </w:pPr>
    </w:p>
    <w:p w14:paraId="2E832AF0" w14:textId="77777777" w:rsidR="00E8503A" w:rsidRDefault="00041E69" w:rsidP="00F73058">
      <w:pPr>
        <w:rPr>
          <w:rFonts w:ascii="Cambria" w:hAnsi="Cambria"/>
        </w:rPr>
      </w:pPr>
      <w:r>
        <w:rPr>
          <w:rFonts w:ascii="Cambria" w:hAnsi="Cambria"/>
        </w:rPr>
        <w:t xml:space="preserve">Sept </w:t>
      </w:r>
      <w:del w:id="13" w:author="Kreisler, Austin J." w:date="2018-10-01T13:38:00Z">
        <w:r w:rsidR="00144C0D" w:rsidDel="001B5A0B">
          <w:rPr>
            <w:rFonts w:ascii="Cambria" w:hAnsi="Cambria"/>
          </w:rPr>
          <w:delText>2017</w:delText>
        </w:r>
      </w:del>
      <w:ins w:id="14" w:author="Kreisler, Austin J." w:date="2018-10-01T13:38:00Z">
        <w:r w:rsidR="001B5A0B">
          <w:rPr>
            <w:rFonts w:ascii="Cambria" w:hAnsi="Cambria"/>
          </w:rPr>
          <w:t>2018</w:t>
        </w:r>
      </w:ins>
    </w:p>
    <w:p w14:paraId="7912FAD2" w14:textId="77777777" w:rsidR="00F73058" w:rsidRDefault="00F73058" w:rsidP="00F73058">
      <w:pPr>
        <w:rPr>
          <w:rFonts w:ascii="Cambria" w:hAnsi="Cambria"/>
        </w:rPr>
      </w:pPr>
    </w:p>
    <w:p w14:paraId="682D4EFC" w14:textId="77777777" w:rsidR="00F73058" w:rsidRDefault="00F73058" w:rsidP="00F73058">
      <w:pPr>
        <w:numPr>
          <w:ilvl w:val="0"/>
          <w:numId w:val="1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C-CDA </w:t>
      </w:r>
      <w:r>
        <w:rPr>
          <w:rFonts w:ascii="Cambria" w:hAnsi="Cambria"/>
        </w:rPr>
        <w:t xml:space="preserve">Maintenance </w:t>
      </w:r>
      <w:r>
        <w:rPr>
          <w:rFonts w:ascii="Cambria" w:hAnsi="Cambria"/>
          <w:color w:val="000000"/>
        </w:rPr>
        <w:t> &amp; Update</w:t>
      </w:r>
    </w:p>
    <w:p w14:paraId="2D3C0DC3" w14:textId="77777777" w:rsidR="003B4DD0" w:rsidRDefault="003B4DD0" w:rsidP="008E4154">
      <w:pPr>
        <w:numPr>
          <w:ilvl w:val="1"/>
          <w:numId w:val="1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Value set ownership and maintenance</w:t>
      </w:r>
      <w:bookmarkStart w:id="15" w:name="_GoBack"/>
      <w:bookmarkEnd w:id="15"/>
    </w:p>
    <w:p w14:paraId="73E8C11C" w14:textId="77777777" w:rsidR="00510075" w:rsidRDefault="00510075" w:rsidP="008E4154">
      <w:pPr>
        <w:numPr>
          <w:ilvl w:val="1"/>
          <w:numId w:val="1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Publishing new Releases of C-CDA</w:t>
      </w:r>
    </w:p>
    <w:p w14:paraId="4345561E" w14:textId="77777777" w:rsidR="00041E69" w:rsidRDefault="00041E69" w:rsidP="008E4154">
      <w:pPr>
        <w:numPr>
          <w:ilvl w:val="1"/>
          <w:numId w:val="1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Errata Releases of C-CDA</w:t>
      </w:r>
    </w:p>
    <w:p w14:paraId="56059BFB" w14:textId="77777777" w:rsidR="00041E69" w:rsidRDefault="00041E69" w:rsidP="008E4154">
      <w:pPr>
        <w:numPr>
          <w:ilvl w:val="1"/>
          <w:numId w:val="1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C-CDA Supplements</w:t>
      </w:r>
    </w:p>
    <w:p w14:paraId="303DD948" w14:textId="77777777" w:rsidR="009B6306" w:rsidDel="00B22A57" w:rsidRDefault="009B6306" w:rsidP="00F73058">
      <w:pPr>
        <w:numPr>
          <w:ilvl w:val="0"/>
          <w:numId w:val="2"/>
        </w:numPr>
        <w:rPr>
          <w:del w:id="16" w:author="Kreisler, Austin J." w:date="2018-10-01T16:21:00Z"/>
          <w:rFonts w:ascii="Cambria" w:hAnsi="Cambria"/>
          <w:color w:val="000000"/>
        </w:rPr>
      </w:pPr>
      <w:del w:id="17" w:author="Kreisler, Austin J." w:date="2018-10-01T16:21:00Z">
        <w:r w:rsidDel="00B22A57">
          <w:rPr>
            <w:rFonts w:ascii="Cambria" w:hAnsi="Cambria"/>
            <w:color w:val="000000"/>
          </w:rPr>
          <w:delText>Templates based on detailed clinical models</w:delText>
        </w:r>
        <w:r w:rsidR="0008301E" w:rsidDel="00B22A57">
          <w:rPr>
            <w:rFonts w:ascii="Cambria" w:hAnsi="Cambria"/>
            <w:color w:val="000000"/>
          </w:rPr>
          <w:delText>/CIMI</w:delText>
        </w:r>
      </w:del>
    </w:p>
    <w:p w14:paraId="4FC5649D" w14:textId="77777777" w:rsidR="00F73058" w:rsidDel="00B22A57" w:rsidRDefault="00F73058" w:rsidP="00F73058">
      <w:pPr>
        <w:numPr>
          <w:ilvl w:val="0"/>
          <w:numId w:val="2"/>
        </w:numPr>
        <w:rPr>
          <w:del w:id="18" w:author="Kreisler, Austin J." w:date="2018-10-01T16:21:00Z"/>
          <w:rFonts w:ascii="Cambria" w:hAnsi="Cambria"/>
          <w:color w:val="000000"/>
        </w:rPr>
      </w:pPr>
      <w:del w:id="19" w:author="Kreisler, Austin J." w:date="2018-10-01T16:21:00Z">
        <w:r w:rsidDel="00B22A57">
          <w:rPr>
            <w:rFonts w:ascii="Cambria" w:hAnsi="Cambria"/>
            <w:color w:val="000000"/>
          </w:rPr>
          <w:delText>Disease Specific</w:delText>
        </w:r>
        <w:r w:rsidR="00CC73CD" w:rsidDel="00B22A57">
          <w:rPr>
            <w:rFonts w:ascii="Cambria" w:hAnsi="Cambria"/>
            <w:color w:val="000000"/>
          </w:rPr>
          <w:delText xml:space="preserve"> IG</w:delText>
        </w:r>
      </w:del>
    </w:p>
    <w:p w14:paraId="62B1C37C" w14:textId="77777777" w:rsidR="00F73058" w:rsidDel="00B22A57" w:rsidRDefault="00F73058" w:rsidP="00F73058">
      <w:pPr>
        <w:numPr>
          <w:ilvl w:val="0"/>
          <w:numId w:val="2"/>
        </w:numPr>
        <w:rPr>
          <w:del w:id="20" w:author="Kreisler, Austin J." w:date="2018-10-01T16:21:00Z"/>
          <w:rFonts w:ascii="Cambria" w:hAnsi="Cambria"/>
          <w:color w:val="000000"/>
        </w:rPr>
      </w:pPr>
      <w:del w:id="21" w:author="Kreisler, Austin J." w:date="2018-10-01T16:21:00Z">
        <w:r w:rsidDel="00B22A57">
          <w:rPr>
            <w:rFonts w:ascii="Cambria" w:hAnsi="Cambria"/>
            <w:color w:val="000000"/>
          </w:rPr>
          <w:delText>Registry Reporting</w:delText>
        </w:r>
        <w:r w:rsidR="00CC73CD" w:rsidDel="00B22A57">
          <w:rPr>
            <w:rFonts w:ascii="Cambria" w:hAnsi="Cambria"/>
            <w:color w:val="000000"/>
          </w:rPr>
          <w:delText xml:space="preserve"> (Co-sponsorship)</w:delText>
        </w:r>
      </w:del>
    </w:p>
    <w:p w14:paraId="58A54DD4" w14:textId="77777777" w:rsidR="00F73058" w:rsidRDefault="00F73058" w:rsidP="00F73058">
      <w:pPr>
        <w:numPr>
          <w:ilvl w:val="0"/>
          <w:numId w:val="2"/>
        </w:numPr>
        <w:rPr>
          <w:rFonts w:ascii="Cambria" w:hAnsi="Cambria"/>
          <w:color w:val="000000"/>
        </w:rPr>
      </w:pPr>
      <w:del w:id="22" w:author="Kreisler, Austin J." w:date="2018-10-01T16:21:00Z">
        <w:r w:rsidDel="00B22A57">
          <w:rPr>
            <w:rFonts w:ascii="Cambria" w:hAnsi="Cambria"/>
            <w:color w:val="000000"/>
          </w:rPr>
          <w:delText>Public Health Reports</w:delText>
        </w:r>
      </w:del>
    </w:p>
    <w:p w14:paraId="58A7996D" w14:textId="77777777" w:rsidR="00F73058" w:rsidDel="00B22A57" w:rsidRDefault="00F73058" w:rsidP="00F73058">
      <w:pPr>
        <w:numPr>
          <w:ilvl w:val="0"/>
          <w:numId w:val="2"/>
        </w:numPr>
        <w:rPr>
          <w:del w:id="23" w:author="Kreisler, Austin J." w:date="2018-10-01T16:23:00Z"/>
          <w:rFonts w:ascii="Cambria" w:hAnsi="Cambria"/>
          <w:color w:val="000000"/>
        </w:rPr>
      </w:pPr>
      <w:del w:id="24" w:author="Kreisler, Austin J." w:date="2018-10-01T16:23:00Z">
        <w:r w:rsidDel="00B22A57">
          <w:rPr>
            <w:rFonts w:ascii="Cambria" w:hAnsi="Cambria"/>
            <w:color w:val="000000"/>
          </w:rPr>
          <w:delText xml:space="preserve">International Version of the C-CDA / IHE </w:delText>
        </w:r>
      </w:del>
    </w:p>
    <w:p w14:paraId="30B5DB84" w14:textId="77777777" w:rsidR="00F73058" w:rsidDel="00B22A57" w:rsidRDefault="00F73058" w:rsidP="00F73058">
      <w:pPr>
        <w:numPr>
          <w:ilvl w:val="0"/>
          <w:numId w:val="2"/>
        </w:numPr>
        <w:rPr>
          <w:del w:id="25" w:author="Kreisler, Austin J." w:date="2018-10-01T16:24:00Z"/>
          <w:rFonts w:ascii="Cambria" w:hAnsi="Cambria"/>
          <w:color w:val="000000"/>
        </w:rPr>
      </w:pPr>
      <w:del w:id="26" w:author="Kreisler, Austin J." w:date="2018-10-01T16:24:00Z">
        <w:r w:rsidDel="00B22A57">
          <w:rPr>
            <w:rFonts w:ascii="Cambria" w:hAnsi="Cambria"/>
            <w:color w:val="000000"/>
          </w:rPr>
          <w:delText xml:space="preserve">Template Repository </w:delText>
        </w:r>
        <w:r w:rsidR="0008301E" w:rsidDel="00B22A57">
          <w:rPr>
            <w:rFonts w:ascii="Cambria" w:hAnsi="Cambria"/>
            <w:color w:val="000000"/>
          </w:rPr>
          <w:delText>or tool template exchange capabilities</w:delText>
        </w:r>
      </w:del>
    </w:p>
    <w:p w14:paraId="4BB32687" w14:textId="77777777" w:rsidR="003B4DD0" w:rsidDel="00B22A57" w:rsidRDefault="003B4DD0" w:rsidP="00F73058">
      <w:pPr>
        <w:numPr>
          <w:ilvl w:val="0"/>
          <w:numId w:val="2"/>
        </w:numPr>
        <w:rPr>
          <w:del w:id="27" w:author="Kreisler, Austin J." w:date="2018-10-01T16:25:00Z"/>
          <w:rFonts w:ascii="Cambria" w:hAnsi="Cambria"/>
          <w:color w:val="000000"/>
        </w:rPr>
      </w:pPr>
      <w:del w:id="28" w:author="Kreisler, Austin J." w:date="2018-10-01T16:25:00Z">
        <w:r w:rsidDel="00B22A57">
          <w:rPr>
            <w:rFonts w:ascii="Cambria" w:hAnsi="Cambria"/>
            <w:color w:val="000000"/>
          </w:rPr>
          <w:delText xml:space="preserve">Analysis </w:delText>
        </w:r>
        <w:r w:rsidR="00140BDD" w:rsidDel="00B22A57">
          <w:rPr>
            <w:rFonts w:ascii="Cambria" w:hAnsi="Cambria"/>
            <w:color w:val="000000"/>
          </w:rPr>
          <w:delText xml:space="preserve">of the impact on SDWG work products </w:delText>
        </w:r>
        <w:r w:rsidDel="00B22A57">
          <w:rPr>
            <w:rFonts w:ascii="Cambria" w:hAnsi="Cambria"/>
            <w:color w:val="000000"/>
          </w:rPr>
          <w:delText xml:space="preserve"> for implementation of Template</w:delText>
        </w:r>
        <w:r w:rsidR="00140BDD" w:rsidDel="00B22A57">
          <w:rPr>
            <w:rFonts w:ascii="Cambria" w:hAnsi="Cambria"/>
            <w:color w:val="000000"/>
          </w:rPr>
          <w:delText xml:space="preserve"> Standard</w:delText>
        </w:r>
      </w:del>
    </w:p>
    <w:p w14:paraId="32D9DF23" w14:textId="77777777" w:rsidR="00510075" w:rsidRDefault="00510075" w:rsidP="0004718D">
      <w:pPr>
        <w:numPr>
          <w:ilvl w:val="0"/>
          <w:numId w:val="2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Project to express CDA Templates as FHIR StructureDefinition Resource</w:t>
      </w:r>
    </w:p>
    <w:p w14:paraId="6B52103D" w14:textId="77777777" w:rsidR="00510075" w:rsidRDefault="00510075" w:rsidP="0004718D">
      <w:pPr>
        <w:numPr>
          <w:ilvl w:val="0"/>
          <w:numId w:val="2"/>
        </w:numPr>
        <w:rPr>
          <w:ins w:id="29" w:author="Kreisler, Austin J." w:date="2018-10-01T16:28:00Z"/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Project to complete</w:t>
      </w:r>
      <w:r w:rsidR="0008301E">
        <w:rPr>
          <w:rFonts w:ascii="Cambria" w:hAnsi="Cambria"/>
          <w:color w:val="000000"/>
        </w:rPr>
        <w:t xml:space="preserve"> FHIR/CDA Logical Model</w:t>
      </w:r>
      <w:r>
        <w:rPr>
          <w:rFonts w:ascii="Cambria" w:hAnsi="Cambria"/>
          <w:color w:val="000000"/>
        </w:rPr>
        <w:t xml:space="preserve"> </w:t>
      </w:r>
      <w:r w:rsidR="0008301E">
        <w:rPr>
          <w:rFonts w:ascii="Cambria" w:hAnsi="Cambria"/>
          <w:color w:val="000000"/>
        </w:rPr>
        <w:t xml:space="preserve"> (Needs Project Scope Statement)</w:t>
      </w:r>
    </w:p>
    <w:p w14:paraId="4645DBC9" w14:textId="77777777" w:rsidR="00E643FF" w:rsidRDefault="00E643FF" w:rsidP="0004718D">
      <w:pPr>
        <w:numPr>
          <w:ilvl w:val="0"/>
          <w:numId w:val="2"/>
        </w:numPr>
        <w:rPr>
          <w:rFonts w:ascii="Cambria" w:hAnsi="Cambria"/>
          <w:color w:val="000000"/>
        </w:rPr>
      </w:pPr>
      <w:ins w:id="30" w:author="Kreisler, Austin J." w:date="2018-10-01T16:28:00Z">
        <w:r>
          <w:rPr>
            <w:rFonts w:ascii="Cambria" w:hAnsi="Cambria"/>
            <w:color w:val="000000"/>
          </w:rPr>
          <w:t>Updated to a web based publication (FHIR like)</w:t>
        </w:r>
      </w:ins>
    </w:p>
    <w:p w14:paraId="010D8FF4" w14:textId="77777777" w:rsidR="00C02E35" w:rsidRDefault="00C02E35" w:rsidP="0004718D">
      <w:pPr>
        <w:numPr>
          <w:ilvl w:val="0"/>
          <w:numId w:val="2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Maintenance projects related to technical artifacts (schema, </w:t>
      </w:r>
      <w:proofErr w:type="spellStart"/>
      <w:r>
        <w:rPr>
          <w:rFonts w:ascii="Cambria" w:hAnsi="Cambria"/>
          <w:color w:val="000000"/>
        </w:rPr>
        <w:t>schematron</w:t>
      </w:r>
      <w:proofErr w:type="spellEnd"/>
      <w:r>
        <w:rPr>
          <w:rFonts w:ascii="Cambria" w:hAnsi="Cambria"/>
          <w:color w:val="000000"/>
        </w:rPr>
        <w:t>, etc.)</w:t>
      </w:r>
    </w:p>
    <w:p w14:paraId="005846A1" w14:textId="77777777" w:rsidR="00AA171A" w:rsidRDefault="00AA171A" w:rsidP="0004718D">
      <w:pPr>
        <w:numPr>
          <w:ilvl w:val="0"/>
          <w:numId w:val="2"/>
        </w:numPr>
        <w:rPr>
          <w:ins w:id="31" w:author="Kreisler, Austin J." w:date="2018-10-01T16:26:00Z"/>
          <w:rFonts w:ascii="Cambria" w:hAnsi="Cambria"/>
          <w:color w:val="000000"/>
        </w:rPr>
      </w:pPr>
      <w:del w:id="32" w:author="Kreisler, Austin J." w:date="2018-10-01T16:26:00Z">
        <w:r w:rsidDel="00B22A57">
          <w:rPr>
            <w:rFonts w:ascii="Cambria" w:hAnsi="Cambria"/>
            <w:color w:val="000000"/>
          </w:rPr>
          <w:delText>HAI on FHIR</w:delText>
        </w:r>
      </w:del>
    </w:p>
    <w:p w14:paraId="559A50CD" w14:textId="77777777" w:rsidR="00B22A57" w:rsidRDefault="00B22A57" w:rsidP="0004718D">
      <w:pPr>
        <w:numPr>
          <w:ilvl w:val="0"/>
          <w:numId w:val="2"/>
        </w:numPr>
        <w:rPr>
          <w:rFonts w:ascii="Cambria" w:hAnsi="Cambria"/>
          <w:color w:val="000000"/>
        </w:rPr>
      </w:pPr>
      <w:ins w:id="33" w:author="Kreisler, Austin J." w:date="2018-10-01T16:26:00Z">
        <w:r>
          <w:rPr>
            <w:rFonts w:ascii="Cambria" w:hAnsi="Cambria"/>
            <w:color w:val="000000"/>
          </w:rPr>
          <w:t>Maintain CDA IG Quality Criteria</w:t>
        </w:r>
      </w:ins>
    </w:p>
    <w:p w14:paraId="1C1AA44C" w14:textId="77777777" w:rsidR="00DD6AA3" w:rsidRDefault="00DD6AA3"/>
    <w:p w14:paraId="451DC130" w14:textId="77777777" w:rsidR="00F73058" w:rsidRDefault="00F73058"/>
    <w:p w14:paraId="21893684" w14:textId="77777777" w:rsidR="00F73058" w:rsidRDefault="00F73058"/>
    <w:p w14:paraId="27FD24E5" w14:textId="77777777" w:rsidR="00F73058" w:rsidRDefault="00F73058"/>
    <w:sectPr w:rsidR="00F7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0033E" w14:textId="77777777" w:rsidR="00D32586" w:rsidRDefault="00D32586" w:rsidP="001B5A0B">
      <w:r>
        <w:separator/>
      </w:r>
    </w:p>
  </w:endnote>
  <w:endnote w:type="continuationSeparator" w:id="0">
    <w:p w14:paraId="764490E6" w14:textId="77777777" w:rsidR="00D32586" w:rsidRDefault="00D32586" w:rsidP="001B5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7D123" w14:textId="77777777" w:rsidR="00D32586" w:rsidRDefault="00D32586" w:rsidP="001B5A0B">
      <w:r>
        <w:separator/>
      </w:r>
    </w:p>
  </w:footnote>
  <w:footnote w:type="continuationSeparator" w:id="0">
    <w:p w14:paraId="0A2F15B7" w14:textId="77777777" w:rsidR="00D32586" w:rsidRDefault="00D32586" w:rsidP="001B5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381"/>
    <w:multiLevelType w:val="hybridMultilevel"/>
    <w:tmpl w:val="4AE4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D8E"/>
    <w:multiLevelType w:val="hybridMultilevel"/>
    <w:tmpl w:val="EB1E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an P. McIlvenna">
    <w15:presenceInfo w15:providerId="AD" w15:userId="S::sean.mcilvenna@lantanagroup.com::3b814734-f35b-433e-94cb-4d895abcc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058"/>
    <w:rsid w:val="00041E69"/>
    <w:rsid w:val="0004718D"/>
    <w:rsid w:val="00053687"/>
    <w:rsid w:val="0008301E"/>
    <w:rsid w:val="0012159E"/>
    <w:rsid w:val="00140BDD"/>
    <w:rsid w:val="00144C0D"/>
    <w:rsid w:val="001B5A0B"/>
    <w:rsid w:val="00247715"/>
    <w:rsid w:val="00327460"/>
    <w:rsid w:val="003B4DD0"/>
    <w:rsid w:val="003C2441"/>
    <w:rsid w:val="003E2FB3"/>
    <w:rsid w:val="00510075"/>
    <w:rsid w:val="006D2E2F"/>
    <w:rsid w:val="007D767F"/>
    <w:rsid w:val="007F0793"/>
    <w:rsid w:val="008B59EB"/>
    <w:rsid w:val="008E4154"/>
    <w:rsid w:val="009B6306"/>
    <w:rsid w:val="009D083D"/>
    <w:rsid w:val="00A53477"/>
    <w:rsid w:val="00AA171A"/>
    <w:rsid w:val="00B22A57"/>
    <w:rsid w:val="00C02E35"/>
    <w:rsid w:val="00C30BB9"/>
    <w:rsid w:val="00CC73CD"/>
    <w:rsid w:val="00CD3BA1"/>
    <w:rsid w:val="00D32586"/>
    <w:rsid w:val="00D56621"/>
    <w:rsid w:val="00D82EA7"/>
    <w:rsid w:val="00D871B7"/>
    <w:rsid w:val="00DD6AA3"/>
    <w:rsid w:val="00E643FF"/>
    <w:rsid w:val="00E8503A"/>
    <w:rsid w:val="00EE0C1E"/>
    <w:rsid w:val="00F7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43A3CB"/>
  <w14:defaultImageDpi w14:val="0"/>
  <w15:docId w15:val="{9CC4BE6E-8E72-401C-9427-99614B66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8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D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A0B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5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A0B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0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a3JlaXNsZXJhPC9Vc2VyTmFtZT48RGF0ZVRpbWU+MTAvMS8yMDE4IDU6Mzg6MzIgUE08L0RhdGVUaW1lPjxMYWJlbFN0cmluZz5VbnJlc3RyaWN0ZWQ8L0xhYmVsU3RyaW5nPjwvaXRlbT48L2xhYmVsSGlzdG9yeT4=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D930F-58D9-43E1-817D-877F6CB2233A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2F811CED-2CEC-4835-92B5-323234EAF66E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9BB12457-EEB6-461B-B210-44E0E7E2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E Beebe</dc:creator>
  <cp:lastModifiedBy>Sean P. McIlvenna</cp:lastModifiedBy>
  <cp:revision>26</cp:revision>
  <dcterms:created xsi:type="dcterms:W3CDTF">2014-09-15T19:04:00Z</dcterms:created>
  <dcterms:modified xsi:type="dcterms:W3CDTF">2020-01-07T16:29:00Z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e1100c5d-f6cb-4508-8e4d-063cc32e9ccf</vt:lpwstr>
  </property>
  <property fmtid="{D5CDD505-2E9C-101B-9397-08002B2CF9AE}" pid="3" name="bjSaver">
    <vt:lpwstr>LgmZA0QfZpecltWd4IUxvSdMAz+eR0Za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{2F811CED-2CEC-4835-92B5-323234EAF66E}</vt:lpwstr>
  </property>
</Properties>
</file>