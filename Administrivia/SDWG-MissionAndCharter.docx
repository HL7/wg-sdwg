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8D11D" w14:textId="64DCE5A1" w:rsidR="00A64E5D" w:rsidRPr="00A64E5D" w:rsidRDefault="00A64E5D" w:rsidP="00A64E5D">
      <w:pPr>
        <w:jc w:val="center"/>
        <w:rPr>
          <w:b/>
          <w:bCs/>
        </w:rPr>
      </w:pPr>
      <w:r w:rsidRPr="00A64E5D">
        <w:rPr>
          <w:b/>
          <w:bCs/>
          <w:highlight w:val="yellow"/>
        </w:rPr>
        <w:t xml:space="preserve">This document has been migrated to confluence: </w:t>
      </w:r>
      <w:hyperlink r:id="rId9" w:history="1">
        <w:r w:rsidRPr="00A64E5D">
          <w:rPr>
            <w:rStyle w:val="Hyperlink"/>
            <w:b/>
            <w:bCs/>
            <w:highlight w:val="yellow"/>
          </w:rPr>
          <w:t>https://confluence.hl7.org/display/SD/Mission+and+Charter+-+Draft</w:t>
        </w:r>
      </w:hyperlink>
    </w:p>
    <w:p w14:paraId="6ADAB834" w14:textId="4A493C3D" w:rsidR="00A70157" w:rsidRDefault="00A70157" w:rsidP="00A70157">
      <w:pPr>
        <w:pStyle w:val="Heading1"/>
      </w:pPr>
      <w:r>
        <w:t>SDWG Mission and Charter</w:t>
      </w:r>
    </w:p>
    <w:p w14:paraId="63D98040" w14:textId="77777777" w:rsidR="00360AD7" w:rsidRPr="00A70157" w:rsidRDefault="00A70157" w:rsidP="00A70157">
      <w:r>
        <w:t xml:space="preserve">Revised: </w:t>
      </w:r>
      <w:r w:rsidR="00360AD7">
        <w:t xml:space="preserve">September </w:t>
      </w:r>
      <w:r w:rsidR="0064335E">
        <w:t>8,</w:t>
      </w:r>
      <w:r w:rsidR="002F21A6">
        <w:t xml:space="preserve"> </w:t>
      </w:r>
      <w:r w:rsidR="0064335E">
        <w:t>2017</w:t>
      </w:r>
    </w:p>
    <w:p w14:paraId="2A19FD87" w14:textId="77777777" w:rsidR="005F3F79" w:rsidRDefault="005F3F79" w:rsidP="00BA6D78">
      <w:pPr>
        <w:pStyle w:val="Heading2"/>
      </w:pPr>
      <w:r>
        <w:t>Mission</w:t>
      </w:r>
    </w:p>
    <w:p w14:paraId="421FFB8F" w14:textId="45E85962" w:rsidR="005F3F79" w:rsidRDefault="005F3F79" w:rsidP="005F3F79">
      <w:r>
        <w:t xml:space="preserve">    This group supports the HL7 mission through development of structured document standards for </w:t>
      </w:r>
      <w:r w:rsidR="00D33CF8">
        <w:t xml:space="preserve">each of the product families </w:t>
      </w:r>
      <w:ins w:id="0" w:author="Kreisler, Austin J." w:date="2019-01-16T10:29:00Z">
        <w:r w:rsidR="007B777B" w:rsidRPr="00ED3FD9">
          <w:t>(</w:t>
        </w:r>
        <w:proofErr w:type="gramStart"/>
        <w:r w:rsidR="007B777B" w:rsidRPr="00ED3FD9">
          <w:t>CDA,FHIR</w:t>
        </w:r>
        <w:proofErr w:type="gramEnd"/>
        <w:r w:rsidR="007B777B" w:rsidRPr="00ED3FD9">
          <w:t>, etc.)</w:t>
        </w:r>
        <w:r w:rsidR="00D33CF8">
          <w:t xml:space="preserve"> </w:t>
        </w:r>
      </w:ins>
      <w:r w:rsidR="00D33CF8">
        <w:t>where appropriate.  Structured Documents is responsible for th</w:t>
      </w:r>
      <w:bookmarkStart w:id="1" w:name="_GoBack"/>
      <w:bookmarkEnd w:id="1"/>
      <w:r w:rsidR="00D33CF8">
        <w:t xml:space="preserve">e </w:t>
      </w:r>
      <w:r w:rsidR="0064335E">
        <w:t xml:space="preserve">implementation guide </w:t>
      </w:r>
      <w:r w:rsidR="00D33CF8">
        <w:t xml:space="preserve">methodology </w:t>
      </w:r>
      <w:r w:rsidR="0064335E">
        <w:t>for</w:t>
      </w:r>
      <w:r w:rsidR="00F120EA">
        <w:t xml:space="preserve"> the</w:t>
      </w:r>
      <w:r w:rsidR="00D33CF8">
        <w:t xml:space="preserve"> Clinical Document Architecture (CDA) Standard.</w:t>
      </w:r>
    </w:p>
    <w:p w14:paraId="60027CC8" w14:textId="77777777" w:rsidR="005F3F79" w:rsidRDefault="005F3F79" w:rsidP="00BA6D78">
      <w:pPr>
        <w:pStyle w:val="Heading2"/>
      </w:pPr>
      <w:r>
        <w:t>Charter</w:t>
      </w:r>
    </w:p>
    <w:p w14:paraId="5A79EAB5" w14:textId="77777777" w:rsidR="005F3F79" w:rsidRPr="00BA6D78" w:rsidRDefault="005F3F79" w:rsidP="00BA6D78">
      <w:pPr>
        <w:pStyle w:val="Heading3"/>
      </w:pPr>
      <w:r w:rsidRPr="00BA6D78">
        <w:t>Work Products and Contributions to HL7 Processes</w:t>
      </w:r>
    </w:p>
    <w:p w14:paraId="122E0ABB" w14:textId="7DB9DF09" w:rsidR="00987A6E" w:rsidRDefault="005F3F79" w:rsidP="005F3F79">
      <w:r>
        <w:t xml:space="preserve">    The Work Group will produce a comprehensive architecture to facilitate exchange and processing of electronic healthcare documents. The Work Group will support HL7 through education in the development, evolution, and use of structured document specifications. The specifications created by this committee will follow the accepted HL7 development processes.</w:t>
      </w:r>
      <w:r w:rsidR="00987A6E">
        <w:t xml:space="preserve"> The Work Group will support </w:t>
      </w:r>
      <w:r w:rsidR="00F80A08">
        <w:t>specifications such as</w:t>
      </w:r>
      <w:ins w:id="2" w:author="Kreisler, Austin J." w:date="2019-01-16T10:29:00Z">
        <w:r w:rsidR="00F80A08">
          <w:t xml:space="preserve"> </w:t>
        </w:r>
        <w:r w:rsidR="00982041" w:rsidRPr="00ED3FD9">
          <w:t>HL7</w:t>
        </w:r>
      </w:ins>
      <w:r w:rsidR="00F80A08">
        <w:t xml:space="preserve"> CDA and HL7 FHIR delivering structured document capabilities.</w:t>
      </w:r>
    </w:p>
    <w:p w14:paraId="0B5E6DC5" w14:textId="77777777" w:rsidR="00091D92" w:rsidRDefault="00091D92" w:rsidP="005F3F79">
      <w:r>
        <w:t>Specific Work Product Ownership includes:</w:t>
      </w:r>
    </w:p>
    <w:p w14:paraId="5EAE65B0" w14:textId="77777777" w:rsidR="00982041" w:rsidRDefault="00982041" w:rsidP="00087AF4">
      <w:pPr>
        <w:pStyle w:val="ListParagraph"/>
        <w:numPr>
          <w:ilvl w:val="0"/>
          <w:numId w:val="1"/>
        </w:numPr>
        <w:rPr>
          <w:ins w:id="3" w:author="Kreisler, Austin J." w:date="2019-01-16T10:29:00Z"/>
        </w:rPr>
      </w:pPr>
      <w:ins w:id="4" w:author="Kreisler, Austin J." w:date="2019-01-16T10:29:00Z">
        <w:r>
          <w:t>CDA Implementation Guide Quality Criteria</w:t>
        </w:r>
      </w:ins>
    </w:p>
    <w:p w14:paraId="40A5DD22" w14:textId="77777777" w:rsidR="00091D92" w:rsidRDefault="00091D92" w:rsidP="00087AF4">
      <w:pPr>
        <w:pStyle w:val="ListParagraph"/>
        <w:numPr>
          <w:ilvl w:val="0"/>
          <w:numId w:val="1"/>
        </w:numPr>
      </w:pPr>
      <w:r>
        <w:t>CDA (R1, R2, R2.1)</w:t>
      </w:r>
    </w:p>
    <w:p w14:paraId="637FEFB8" w14:textId="77777777" w:rsidR="00982041" w:rsidRPr="00A64E5D" w:rsidRDefault="00982041" w:rsidP="00087AF4">
      <w:pPr>
        <w:pStyle w:val="ListParagraph"/>
        <w:numPr>
          <w:ilvl w:val="0"/>
          <w:numId w:val="1"/>
        </w:numPr>
        <w:rPr>
          <w:ins w:id="5" w:author="Kreisler, Austin J." w:date="2019-01-16T10:29:00Z"/>
          <w:lang w:val="fr-FR"/>
        </w:rPr>
      </w:pPr>
      <w:ins w:id="6" w:author="Kreisler, Austin J." w:date="2019-01-16T10:29:00Z">
        <w:r w:rsidRPr="00A64E5D">
          <w:rPr>
            <w:lang w:val="fr-FR"/>
          </w:rPr>
          <w:t xml:space="preserve">CDA Infrastructure (CDA Stylesheet, CDA extension schema) </w:t>
        </w:r>
      </w:ins>
    </w:p>
    <w:p w14:paraId="36212E87" w14:textId="77777777" w:rsidR="00091D92" w:rsidRDefault="00091D92" w:rsidP="00087AF4">
      <w:pPr>
        <w:pStyle w:val="ListParagraph"/>
        <w:numPr>
          <w:ilvl w:val="0"/>
          <w:numId w:val="1"/>
        </w:numPr>
      </w:pPr>
      <w:r>
        <w:t xml:space="preserve">FHIR Composition, </w:t>
      </w:r>
      <w:proofErr w:type="spellStart"/>
      <w:r>
        <w:t>DocumentReference</w:t>
      </w:r>
      <w:proofErr w:type="spellEnd"/>
      <w:r>
        <w:t xml:space="preserve">, </w:t>
      </w:r>
      <w:proofErr w:type="spellStart"/>
      <w:r>
        <w:t>DocumentManifest</w:t>
      </w:r>
      <w:proofErr w:type="spellEnd"/>
      <w:r>
        <w:t xml:space="preserve"> resources</w:t>
      </w:r>
    </w:p>
    <w:p w14:paraId="3202CE54" w14:textId="77777777" w:rsidR="00091D92" w:rsidRDefault="00091D92" w:rsidP="00087AF4">
      <w:pPr>
        <w:pStyle w:val="ListParagraph"/>
        <w:numPr>
          <w:ilvl w:val="0"/>
          <w:numId w:val="1"/>
        </w:numPr>
      </w:pPr>
      <w:r>
        <w:t>Version 2 Chapter 9 Medical Records</w:t>
      </w:r>
    </w:p>
    <w:p w14:paraId="30B24BD3" w14:textId="77777777" w:rsidR="00091D92" w:rsidRDefault="00091D92" w:rsidP="00087AF4">
      <w:pPr>
        <w:pStyle w:val="ListParagraph"/>
        <w:numPr>
          <w:ilvl w:val="0"/>
          <w:numId w:val="1"/>
        </w:numPr>
      </w:pPr>
      <w:r>
        <w:t>A number of derived specifications (implementation guides)</w:t>
      </w:r>
    </w:p>
    <w:p w14:paraId="4313B94A" w14:textId="77777777" w:rsidR="005F3F79" w:rsidRPr="00BA6D78" w:rsidRDefault="005F3F79" w:rsidP="00BA6D78">
      <w:pPr>
        <w:pStyle w:val="Heading3"/>
      </w:pPr>
      <w:r w:rsidRPr="00BA6D78">
        <w:t xml:space="preserve">Formal Relationships </w:t>
      </w:r>
      <w:r w:rsidR="00360AD7" w:rsidRPr="00BA6D78">
        <w:t>with</w:t>
      </w:r>
      <w:r w:rsidRPr="00BA6D78">
        <w:t xml:space="preserve"> Other HL7 Groups</w:t>
      </w:r>
    </w:p>
    <w:p w14:paraId="66B82B57" w14:textId="77777777" w:rsidR="005F3F79" w:rsidRDefault="005F3F79" w:rsidP="005F3F79">
      <w:r>
        <w:t xml:space="preserve">    The Work Group will collaborate with </w:t>
      </w:r>
      <w:r w:rsidR="00A22228">
        <w:t xml:space="preserve">V3 </w:t>
      </w:r>
      <w:r>
        <w:t>RIM class stewards</w:t>
      </w:r>
      <w:r w:rsidR="00F120EA">
        <w:t xml:space="preserve"> Vocabulary</w:t>
      </w:r>
      <w:r>
        <w:t xml:space="preserve"> to resolve issues arising from requirements for </w:t>
      </w:r>
      <w:r w:rsidR="00A22228">
        <w:t xml:space="preserve">V3 </w:t>
      </w:r>
      <w:r>
        <w:t>document specifications. This will include, but not be limited to, participation in RIM harmonization and development of vocabulary domain tables.</w:t>
      </w:r>
    </w:p>
    <w:p w14:paraId="4263922E" w14:textId="77777777" w:rsidR="005F3F79" w:rsidRDefault="00987A6E" w:rsidP="005F3F79">
      <w:r>
        <w:t xml:space="preserve"> The work group will collaborate with the FHIR Management Group and the FHIR In</w:t>
      </w:r>
      <w:r w:rsidR="00BA6D78">
        <w:t>fra</w:t>
      </w:r>
      <w:r>
        <w:t>structure work group</w:t>
      </w:r>
      <w:r w:rsidR="00766004">
        <w:t xml:space="preserve"> to reso</w:t>
      </w:r>
      <w:r w:rsidR="00F80A08">
        <w:t>l</w:t>
      </w:r>
      <w:r w:rsidR="00766004">
        <w:t xml:space="preserve">ve FHIR specification issues arising from </w:t>
      </w:r>
      <w:r w:rsidR="00BA6D78">
        <w:t>requirements</w:t>
      </w:r>
      <w:r w:rsidR="00766004">
        <w:t xml:space="preserve"> for document specifications. This will include overseeing development of Document related FHIR resources.</w:t>
      </w:r>
    </w:p>
    <w:p w14:paraId="00EBC5EF" w14:textId="77777777" w:rsidR="00A22228" w:rsidRDefault="00A22228" w:rsidP="005F3F79">
      <w:r>
        <w:t xml:space="preserve">The Work Group will collaborate with the V2 Management </w:t>
      </w:r>
      <w:r w:rsidRPr="00360AD7">
        <w:t>Group</w:t>
      </w:r>
      <w:r w:rsidR="006F554B" w:rsidRPr="00360AD7">
        <w:t xml:space="preserve"> and the V2 methodology group </w:t>
      </w:r>
      <w:r w:rsidRPr="00360AD7">
        <w:t>to resolve V2 Chapter 9 issues arising from requirements for medical record document exchange</w:t>
      </w:r>
      <w:r w:rsidR="006F554B" w:rsidRPr="00360AD7">
        <w:t xml:space="preserve"> or changes in infrastructure message requirements</w:t>
      </w:r>
      <w:r w:rsidRPr="00360AD7">
        <w:t>.</w:t>
      </w:r>
    </w:p>
    <w:p w14:paraId="7014FF6B" w14:textId="77777777" w:rsidR="005F3F79" w:rsidRDefault="005F3F79" w:rsidP="005F3F79">
      <w:r>
        <w:lastRenderedPageBreak/>
        <w:t xml:space="preserve">    Orders and Observations, Patient Care, and other Work Groups define the clinical content used in the specifications created by the Structured Document Work Group. The Structured Document Work Group will collaborate with these groups to establish a consistent approach to information exchange.</w:t>
      </w:r>
    </w:p>
    <w:p w14:paraId="7097A268" w14:textId="77777777" w:rsidR="00F120EA" w:rsidRDefault="00F120EA" w:rsidP="005F3F79">
      <w:r>
        <w:t>The work group will collaborate with Templates, Modeling and Methodology, and Vocabulary work groups to document and formalize a CDA Methodology.</w:t>
      </w:r>
    </w:p>
    <w:p w14:paraId="043E62CD" w14:textId="77777777" w:rsidR="005F3F79" w:rsidRPr="00BA6D78" w:rsidRDefault="005F3F79" w:rsidP="00BA6D78">
      <w:pPr>
        <w:pStyle w:val="Heading3"/>
      </w:pPr>
      <w:r w:rsidRPr="00BA6D78">
        <w:t xml:space="preserve">Formal Relationship </w:t>
      </w:r>
      <w:r w:rsidR="00360AD7" w:rsidRPr="00BA6D78">
        <w:t>with</w:t>
      </w:r>
      <w:r w:rsidRPr="00BA6D78">
        <w:t xml:space="preserve"> Groups Outside of HL7</w:t>
      </w:r>
    </w:p>
    <w:p w14:paraId="6860FF0E" w14:textId="77777777" w:rsidR="00BA6D78" w:rsidRPr="00BA6D78" w:rsidRDefault="00F80A08" w:rsidP="00BA6D78">
      <w:r>
        <w:t>None</w:t>
      </w:r>
    </w:p>
    <w:p w14:paraId="6C2598D8" w14:textId="77777777" w:rsidR="005F3F79" w:rsidRPr="00BA6D78" w:rsidRDefault="005F3F79" w:rsidP="00BA6D78">
      <w:pPr>
        <w:pStyle w:val="Heading3"/>
      </w:pPr>
      <w:r w:rsidRPr="00BA6D78">
        <w:t xml:space="preserve">Informal Relationship </w:t>
      </w:r>
      <w:r w:rsidR="00360AD7" w:rsidRPr="00BA6D78">
        <w:t>with</w:t>
      </w:r>
      <w:r w:rsidRPr="00BA6D78">
        <w:t xml:space="preserve"> Groups Outside of HL7</w:t>
      </w:r>
    </w:p>
    <w:p w14:paraId="796591B9" w14:textId="77777777" w:rsidR="00B06ADE" w:rsidRDefault="005F3F79" w:rsidP="005F3F79">
      <w:r>
        <w:t>The Structured Document Work Group will collaborate with groups developing standards, implementation guides or other resources that rely upon the materials developed by the Structured Documents Work Group.</w:t>
      </w:r>
    </w:p>
    <w:sectPr w:rsidR="00B06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031DA" w14:textId="77777777" w:rsidR="00616D57" w:rsidRDefault="00616D57" w:rsidP="00F01E50">
      <w:pPr>
        <w:spacing w:after="0" w:line="240" w:lineRule="auto"/>
      </w:pPr>
      <w:r>
        <w:separator/>
      </w:r>
    </w:p>
  </w:endnote>
  <w:endnote w:type="continuationSeparator" w:id="0">
    <w:p w14:paraId="7F78D3D5" w14:textId="77777777" w:rsidR="00616D57" w:rsidRDefault="00616D57" w:rsidP="00F01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92994" w14:textId="77777777" w:rsidR="00616D57" w:rsidRDefault="00616D57" w:rsidP="00F01E50">
      <w:pPr>
        <w:spacing w:after="0" w:line="240" w:lineRule="auto"/>
      </w:pPr>
      <w:r>
        <w:separator/>
      </w:r>
    </w:p>
  </w:footnote>
  <w:footnote w:type="continuationSeparator" w:id="0">
    <w:p w14:paraId="23187411" w14:textId="77777777" w:rsidR="00616D57" w:rsidRDefault="00616D57" w:rsidP="00F01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73D"/>
    <w:multiLevelType w:val="hybridMultilevel"/>
    <w:tmpl w:val="490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F79"/>
    <w:rsid w:val="00087AF4"/>
    <w:rsid w:val="00091D92"/>
    <w:rsid w:val="001C21AF"/>
    <w:rsid w:val="002F21A6"/>
    <w:rsid w:val="00360AD7"/>
    <w:rsid w:val="004C1F65"/>
    <w:rsid w:val="00517C2C"/>
    <w:rsid w:val="005A5255"/>
    <w:rsid w:val="005E016F"/>
    <w:rsid w:val="005F3F79"/>
    <w:rsid w:val="00616D57"/>
    <w:rsid w:val="0064335E"/>
    <w:rsid w:val="00647ED8"/>
    <w:rsid w:val="006C0E0F"/>
    <w:rsid w:val="006F554B"/>
    <w:rsid w:val="00766004"/>
    <w:rsid w:val="007907A6"/>
    <w:rsid w:val="007B777B"/>
    <w:rsid w:val="00867C33"/>
    <w:rsid w:val="008863FF"/>
    <w:rsid w:val="00982041"/>
    <w:rsid w:val="00987A6E"/>
    <w:rsid w:val="00A21A81"/>
    <w:rsid w:val="00A22228"/>
    <w:rsid w:val="00A64E5D"/>
    <w:rsid w:val="00A70157"/>
    <w:rsid w:val="00BA6D78"/>
    <w:rsid w:val="00C574F1"/>
    <w:rsid w:val="00D33CF8"/>
    <w:rsid w:val="00ED3FD9"/>
    <w:rsid w:val="00F01E50"/>
    <w:rsid w:val="00F120EA"/>
    <w:rsid w:val="00F8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149D4"/>
  <w15:docId w15:val="{76515DF3-EFFD-478A-87DB-5B3FD106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6E"/>
    <w:rPr>
      <w:rFonts w:ascii="Tahoma" w:hAnsi="Tahoma" w:cs="Tahoma"/>
      <w:sz w:val="16"/>
      <w:szCs w:val="16"/>
    </w:rPr>
  </w:style>
  <w:style w:type="character" w:customStyle="1" w:styleId="Heading2Char">
    <w:name w:val="Heading 2 Char"/>
    <w:basedOn w:val="DefaultParagraphFont"/>
    <w:link w:val="Heading2"/>
    <w:uiPriority w:val="9"/>
    <w:rsid w:val="00BA6D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D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701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D92"/>
    <w:pPr>
      <w:ind w:left="720"/>
      <w:contextualSpacing/>
    </w:pPr>
  </w:style>
  <w:style w:type="character" w:styleId="CommentReference">
    <w:name w:val="annotation reference"/>
    <w:basedOn w:val="DefaultParagraphFont"/>
    <w:uiPriority w:val="99"/>
    <w:semiHidden/>
    <w:unhideWhenUsed/>
    <w:rsid w:val="005A5255"/>
    <w:rPr>
      <w:sz w:val="16"/>
      <w:szCs w:val="16"/>
    </w:rPr>
  </w:style>
  <w:style w:type="paragraph" w:styleId="CommentText">
    <w:name w:val="annotation text"/>
    <w:basedOn w:val="Normal"/>
    <w:link w:val="CommentTextChar"/>
    <w:uiPriority w:val="99"/>
    <w:semiHidden/>
    <w:unhideWhenUsed/>
    <w:rsid w:val="005A5255"/>
    <w:pPr>
      <w:spacing w:line="240" w:lineRule="auto"/>
    </w:pPr>
    <w:rPr>
      <w:sz w:val="20"/>
      <w:szCs w:val="20"/>
    </w:rPr>
  </w:style>
  <w:style w:type="character" w:customStyle="1" w:styleId="CommentTextChar">
    <w:name w:val="Comment Text Char"/>
    <w:basedOn w:val="DefaultParagraphFont"/>
    <w:link w:val="CommentText"/>
    <w:uiPriority w:val="99"/>
    <w:semiHidden/>
    <w:rsid w:val="005A5255"/>
    <w:rPr>
      <w:sz w:val="20"/>
      <w:szCs w:val="20"/>
    </w:rPr>
  </w:style>
  <w:style w:type="paragraph" w:styleId="CommentSubject">
    <w:name w:val="annotation subject"/>
    <w:basedOn w:val="CommentText"/>
    <w:next w:val="CommentText"/>
    <w:link w:val="CommentSubjectChar"/>
    <w:uiPriority w:val="99"/>
    <w:semiHidden/>
    <w:unhideWhenUsed/>
    <w:rsid w:val="005A5255"/>
    <w:rPr>
      <w:b/>
      <w:bCs/>
    </w:rPr>
  </w:style>
  <w:style w:type="character" w:customStyle="1" w:styleId="CommentSubjectChar">
    <w:name w:val="Comment Subject Char"/>
    <w:basedOn w:val="CommentTextChar"/>
    <w:link w:val="CommentSubject"/>
    <w:uiPriority w:val="99"/>
    <w:semiHidden/>
    <w:rsid w:val="005A5255"/>
    <w:rPr>
      <w:b/>
      <w:bCs/>
      <w:sz w:val="20"/>
      <w:szCs w:val="20"/>
    </w:rPr>
  </w:style>
  <w:style w:type="paragraph" w:styleId="Header">
    <w:name w:val="header"/>
    <w:basedOn w:val="Normal"/>
    <w:link w:val="HeaderChar"/>
    <w:uiPriority w:val="99"/>
    <w:unhideWhenUsed/>
    <w:rsid w:val="00F01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E50"/>
  </w:style>
  <w:style w:type="paragraph" w:styleId="Footer">
    <w:name w:val="footer"/>
    <w:basedOn w:val="Normal"/>
    <w:link w:val="FooterChar"/>
    <w:uiPriority w:val="99"/>
    <w:unhideWhenUsed/>
    <w:rsid w:val="00F01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E50"/>
  </w:style>
  <w:style w:type="character" w:styleId="Hyperlink">
    <w:name w:val="Hyperlink"/>
    <w:basedOn w:val="DefaultParagraphFont"/>
    <w:uiPriority w:val="99"/>
    <w:semiHidden/>
    <w:unhideWhenUsed/>
    <w:rsid w:val="00A64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nfluence.hl7.org/display/SD/Mission+and+Charter+-+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a3JlaXNsZXJhPC9Vc2VyTmFtZT48RGF0ZVRpbWU+MS8xNC8yMDE5IDQ6MjU6MTQgUE08L0RhdGVUaW1lPjxMYWJlbFN0cmluZz5VbnJlc3RyaWN0ZWQ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879F4D8B-2DF2-4006-B062-FEDBA0A34F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8C88D7F-5E96-4C11-B2D6-B8591FE4391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Kreisler, Austin J.</dc:creator>
  <cp:lastModifiedBy>Sean P. McIlvenna</cp:lastModifiedBy>
  <cp:revision>3</cp:revision>
  <dcterms:created xsi:type="dcterms:W3CDTF">2019-01-16T15:35:00Z</dcterms:created>
  <dcterms:modified xsi:type="dcterms:W3CDTF">2020-01-07T16:30:00Z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8b4fca99-608c-438f-b707-3c364768d4f0</vt:lpwstr>
  </property>
  <property fmtid="{D5CDD505-2E9C-101B-9397-08002B2CF9AE}" pid="3" name="bjSaver">
    <vt:lpwstr>LgmZA0QfZpecltWd4IUxvSdMAz+eR0Za</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{879F4D8B-2DF2-4006-B062-FEDBA0A34FC7}</vt:lpwstr>
  </property>
</Properties>
</file>